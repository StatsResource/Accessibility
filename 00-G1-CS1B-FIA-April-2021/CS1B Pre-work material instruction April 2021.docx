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C73" w:rsidRPr="00B56765" w:rsidRDefault="009A2C73" w:rsidP="009A2C73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B56765">
        <w:rPr>
          <w:rFonts w:ascii="Times New Roman" w:hAnsi="Times New Roman" w:cs="Times New Roman"/>
          <w:b/>
          <w:sz w:val="40"/>
          <w:szCs w:val="40"/>
        </w:rPr>
        <w:t>INSTITUTE AND FACULTY OF ACTUARIES</w:t>
      </w:r>
    </w:p>
    <w:p w:rsidR="009A2C73" w:rsidRPr="00B56765" w:rsidRDefault="009A2C73" w:rsidP="009A2C73">
      <w:pPr>
        <w:pStyle w:val="NoSpacing"/>
        <w:jc w:val="center"/>
        <w:rPr>
          <w:rFonts w:ascii="Times New Roman" w:hAnsi="Times New Roman" w:cs="Times New Roman"/>
          <w:b/>
        </w:rPr>
      </w:pPr>
    </w:p>
    <w:p w:rsidR="009A2C73" w:rsidRPr="00B56765" w:rsidRDefault="009A2C73" w:rsidP="009A2C73">
      <w:pPr>
        <w:pStyle w:val="NoSpacing"/>
        <w:jc w:val="center"/>
        <w:rPr>
          <w:rFonts w:ascii="Times New Roman" w:hAnsi="Times New Roman" w:cs="Times New Roman"/>
          <w:b/>
        </w:rPr>
      </w:pPr>
    </w:p>
    <w:p w:rsidR="009A2C73" w:rsidRDefault="009A2C73" w:rsidP="009A2C73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PRE-WORK MATERIAL</w:t>
      </w:r>
    </w:p>
    <w:p w:rsidR="009A2C73" w:rsidRPr="00B56765" w:rsidRDefault="009A2C73" w:rsidP="009A2C73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2C73" w:rsidRPr="00B56765" w:rsidRDefault="009C2E00" w:rsidP="009A2C73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April </w:t>
      </w:r>
      <w:r w:rsidR="009A2C73" w:rsidRPr="00B56765">
        <w:rPr>
          <w:rFonts w:ascii="Times New Roman" w:hAnsi="Times New Roman" w:cs="Times New Roman"/>
          <w:sz w:val="32"/>
          <w:szCs w:val="32"/>
        </w:rPr>
        <w:t>202</w:t>
      </w:r>
      <w:r>
        <w:rPr>
          <w:rFonts w:ascii="Times New Roman" w:hAnsi="Times New Roman" w:cs="Times New Roman"/>
          <w:sz w:val="32"/>
          <w:szCs w:val="32"/>
        </w:rPr>
        <w:t>1</w:t>
      </w:r>
    </w:p>
    <w:p w:rsidR="009A2C73" w:rsidRPr="00B56765" w:rsidRDefault="009A2C73" w:rsidP="009A2C73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A2C73" w:rsidRPr="009A2C73" w:rsidRDefault="009A2C73" w:rsidP="009A2C73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A2C73">
        <w:rPr>
          <w:rFonts w:ascii="Times New Roman" w:hAnsi="Times New Roman" w:cs="Times New Roman"/>
          <w:b/>
          <w:bCs/>
          <w:sz w:val="36"/>
          <w:szCs w:val="36"/>
        </w:rPr>
        <w:t xml:space="preserve">Subject CS1B </w:t>
      </w:r>
      <w:r w:rsidRPr="009A2C73">
        <w:rPr>
          <w:rFonts w:ascii="Times New Roman" w:hAnsi="Times New Roman" w:cs="Times New Roman"/>
          <w:b/>
          <w:bCs/>
          <w:sz w:val="36"/>
          <w:szCs w:val="36"/>
        </w:rPr>
        <w:noBreakHyphen/>
        <w:t xml:space="preserve"> Actuarial Statistics</w:t>
      </w:r>
    </w:p>
    <w:p w:rsidR="009A2C73" w:rsidRPr="00B56765" w:rsidRDefault="009A2C73" w:rsidP="009A2C7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9A2C73" w:rsidRPr="00B56765" w:rsidRDefault="009A2C73" w:rsidP="009A2C7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765">
        <w:rPr>
          <w:rFonts w:ascii="Times New Roman" w:hAnsi="Times New Roman" w:cs="Times New Roman"/>
          <w:b/>
          <w:sz w:val="24"/>
          <w:szCs w:val="24"/>
        </w:rPr>
        <w:t>INSTRUCTIONS TO THE CANDIDATES</w:t>
      </w:r>
    </w:p>
    <w:p w:rsidR="009A2C73" w:rsidRDefault="009A2C73">
      <w:pPr>
        <w:spacing w:after="0" w:line="240" w:lineRule="auto"/>
        <w:jc w:val="center"/>
        <w:rPr>
          <w:rFonts w:ascii="TimesNewRomanPS-Bold" w:hAnsi="TimesNewRomanPS-Bold" w:cs="TimesNewRomanPS-Bold"/>
          <w:b/>
          <w:bCs/>
          <w:sz w:val="40"/>
          <w:szCs w:val="40"/>
        </w:rPr>
      </w:pPr>
    </w:p>
    <w:p w:rsidR="00CB7171" w:rsidRPr="009A2C73" w:rsidRDefault="00CF6E16">
      <w:pPr>
        <w:rPr>
          <w:rFonts w:ascii="Times New Roman" w:hAnsi="Times New Roman" w:cs="Times New Roman"/>
        </w:rPr>
      </w:pPr>
      <w:r w:rsidRPr="009A2C73">
        <w:rPr>
          <w:rFonts w:ascii="Times New Roman" w:hAnsi="Times New Roman" w:cs="Times New Roman"/>
        </w:rPr>
        <w:t xml:space="preserve">You are provided with this advance information to enable you to read, understand and action in your own time, and not under examination conditions. </w:t>
      </w:r>
    </w:p>
    <w:p w:rsidR="00CB7171" w:rsidRDefault="00CF6E16">
      <w:pPr>
        <w:rPr>
          <w:rFonts w:ascii="Times New Roman" w:hAnsi="Times New Roman" w:cs="Times New Roman"/>
        </w:rPr>
      </w:pPr>
      <w:r w:rsidRPr="009A2C73">
        <w:rPr>
          <w:rFonts w:ascii="Times New Roman" w:hAnsi="Times New Roman" w:cs="Times New Roman"/>
        </w:rPr>
        <w:t xml:space="preserve">This instruction sheet provides you with </w:t>
      </w:r>
      <w:r w:rsidR="009C2E00">
        <w:rPr>
          <w:rFonts w:ascii="Times New Roman" w:hAnsi="Times New Roman" w:cs="Times New Roman"/>
        </w:rPr>
        <w:t>two</w:t>
      </w:r>
      <w:r w:rsidRPr="009A2C73">
        <w:rPr>
          <w:rFonts w:ascii="Times New Roman" w:hAnsi="Times New Roman" w:cs="Times New Roman"/>
        </w:rPr>
        <w:t xml:space="preserve"> data file</w:t>
      </w:r>
      <w:r w:rsidR="009C2E00">
        <w:rPr>
          <w:rFonts w:ascii="Times New Roman" w:hAnsi="Times New Roman" w:cs="Times New Roman"/>
        </w:rPr>
        <w:t>s</w:t>
      </w:r>
      <w:r w:rsidRPr="009A2C73">
        <w:rPr>
          <w:rFonts w:ascii="Times New Roman" w:hAnsi="Times New Roman" w:cs="Times New Roman"/>
        </w:rPr>
        <w:t xml:space="preserve"> for you to use in the examination:</w:t>
      </w:r>
    </w:p>
    <w:p w:rsidR="009C2E00" w:rsidRPr="009C2E00" w:rsidRDefault="009C2E00">
      <w:pPr>
        <w:rPr>
          <w:rFonts w:ascii="Times New Roman" w:hAnsi="Times New Roman" w:cs="Times New Roman"/>
        </w:rPr>
      </w:pPr>
      <w:r w:rsidRPr="009C2E00">
        <w:rPr>
          <w:rFonts w:ascii="Times New Roman" w:hAnsi="Times New Roman" w:cs="Times New Roman"/>
        </w:rPr>
        <w:t xml:space="preserve">BinaryTrain.RData </w:t>
      </w:r>
    </w:p>
    <w:p w:rsidR="009C2E00" w:rsidRPr="009A2C73" w:rsidRDefault="009C2E00">
      <w:pPr>
        <w:rPr>
          <w:rFonts w:ascii="Times New Roman" w:hAnsi="Times New Roman" w:cs="Times New Roman"/>
        </w:rPr>
      </w:pPr>
      <w:r w:rsidRPr="009C2E00">
        <w:rPr>
          <w:rFonts w:ascii="Times New Roman" w:hAnsi="Times New Roman" w:cs="Times New Roman"/>
        </w:rPr>
        <w:t>CS1passenger.RData</w:t>
      </w:r>
    </w:p>
    <w:p w:rsidR="00CB7171" w:rsidRPr="009A2C73" w:rsidRDefault="009C2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</w:t>
      </w:r>
      <w:r w:rsidR="00CF6E16" w:rsidRPr="009A2C73">
        <w:rPr>
          <w:rFonts w:ascii="Times New Roman" w:hAnsi="Times New Roman" w:cs="Times New Roman"/>
        </w:rPr>
        <w:t xml:space="preserve"> data file</w:t>
      </w:r>
      <w:r>
        <w:rPr>
          <w:rFonts w:ascii="Times New Roman" w:hAnsi="Times New Roman" w:cs="Times New Roman"/>
        </w:rPr>
        <w:t>s</w:t>
      </w:r>
      <w:r w:rsidR="00CF6E16" w:rsidRPr="009A2C73">
        <w:rPr>
          <w:rFonts w:ascii="Times New Roman" w:hAnsi="Times New Roman" w:cs="Times New Roman"/>
        </w:rPr>
        <w:t xml:space="preserve"> need</w:t>
      </w:r>
      <w:del w:id="1" w:author="George Streftaris" w:date="2021-03-09T22:31:00Z">
        <w:r w:rsidR="00CF6E16" w:rsidRPr="009A2C73" w:rsidDel="00500E10">
          <w:rPr>
            <w:rFonts w:ascii="Times New Roman" w:hAnsi="Times New Roman" w:cs="Times New Roman"/>
          </w:rPr>
          <w:delText>s</w:delText>
        </w:r>
      </w:del>
      <w:r w:rsidR="00CF6E16" w:rsidRPr="009A2C73">
        <w:rPr>
          <w:rFonts w:ascii="Times New Roman" w:hAnsi="Times New Roman" w:cs="Times New Roman"/>
        </w:rPr>
        <w:t xml:space="preserve"> to be loaded into R by first saving </w:t>
      </w:r>
      <w:r>
        <w:rPr>
          <w:rFonts w:ascii="Times New Roman" w:hAnsi="Times New Roman" w:cs="Times New Roman"/>
        </w:rPr>
        <w:t>them</w:t>
      </w:r>
      <w:r w:rsidR="00CF6E16" w:rsidRPr="009A2C73">
        <w:rPr>
          <w:rFonts w:ascii="Times New Roman" w:hAnsi="Times New Roman" w:cs="Times New Roman"/>
        </w:rPr>
        <w:t xml:space="preserve"> onto the computer you are going to be using in the examination. Once you have completed this then you need to load the data into R ready for use during the examination. </w:t>
      </w:r>
    </w:p>
    <w:p w:rsidR="00463A7C" w:rsidRPr="009A2C73" w:rsidRDefault="00CF6E16">
      <w:pPr>
        <w:rPr>
          <w:rFonts w:ascii="Times New Roman" w:hAnsi="Times New Roman" w:cs="Times New Roman"/>
        </w:rPr>
      </w:pPr>
      <w:r w:rsidRPr="009A2C73">
        <w:rPr>
          <w:rFonts w:ascii="Times New Roman" w:hAnsi="Times New Roman" w:cs="Times New Roman"/>
        </w:rPr>
        <w:t xml:space="preserve">Further guidance on how to do this can be found in “A Guide to CS1 and CS2 Examinations” on the </w:t>
      </w:r>
      <w:hyperlink r:id="rId6" w:history="1">
        <w:r w:rsidRPr="009A2C73">
          <w:rPr>
            <w:rStyle w:val="Hyperlink"/>
            <w:rFonts w:ascii="Times New Roman" w:hAnsi="Times New Roman" w:cs="Times New Roman"/>
          </w:rPr>
          <w:t>website</w:t>
        </w:r>
      </w:hyperlink>
    </w:p>
    <w:p w:rsidR="00CB7171" w:rsidRPr="009A2C73" w:rsidRDefault="00CB7171">
      <w:pPr>
        <w:rPr>
          <w:rFonts w:ascii="Times New Roman" w:hAnsi="Times New Roman" w:cs="Times New Roman"/>
        </w:rPr>
      </w:pPr>
    </w:p>
    <w:p w:rsidR="00CB7171" w:rsidRPr="009A2C73" w:rsidRDefault="00CF6E16">
      <w:pPr>
        <w:rPr>
          <w:rFonts w:ascii="Times New Roman" w:hAnsi="Times New Roman" w:cs="Times New Roman"/>
        </w:rPr>
      </w:pPr>
      <w:r w:rsidRPr="009A2C73">
        <w:rPr>
          <w:rFonts w:ascii="Times New Roman" w:hAnsi="Times New Roman" w:cs="Times New Roman"/>
        </w:rPr>
        <w:t xml:space="preserve">To test </w:t>
      </w:r>
      <w:r w:rsidR="009C2E00">
        <w:rPr>
          <w:rFonts w:ascii="Times New Roman" w:hAnsi="Times New Roman" w:cs="Times New Roman"/>
        </w:rPr>
        <w:t xml:space="preserve">that </w:t>
      </w:r>
      <w:r w:rsidRPr="009A2C73">
        <w:rPr>
          <w:rFonts w:ascii="Times New Roman" w:hAnsi="Times New Roman" w:cs="Times New Roman"/>
        </w:rPr>
        <w:t>you have successfully loaded the required R Packages</w:t>
      </w:r>
      <w:r w:rsidR="009C2E00">
        <w:rPr>
          <w:rFonts w:ascii="Times New Roman" w:hAnsi="Times New Roman" w:cs="Times New Roman"/>
        </w:rPr>
        <w:t>,</w:t>
      </w:r>
      <w:r w:rsidRPr="009A2C73">
        <w:rPr>
          <w:rFonts w:ascii="Times New Roman" w:hAnsi="Times New Roman" w:cs="Times New Roman"/>
        </w:rPr>
        <w:t xml:space="preserve"> run the following codes in order within R:</w:t>
      </w:r>
    </w:p>
    <w:p w:rsidR="00CB7171" w:rsidRPr="009A2C73" w:rsidRDefault="00CF6E16">
      <w:pPr>
        <w:rPr>
          <w:rFonts w:ascii="Times New Roman" w:hAnsi="Times New Roman" w:cs="Times New Roman"/>
        </w:rPr>
      </w:pPr>
      <w:r w:rsidRPr="009A2C73">
        <w:rPr>
          <w:rFonts w:ascii="Times New Roman" w:hAnsi="Times New Roman" w:cs="Times New Roman"/>
        </w:rPr>
        <w:t>Code:</w:t>
      </w:r>
    </w:p>
    <w:p w:rsidR="00CB7171" w:rsidRDefault="00CF6E16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x = c(1:10)</w:t>
      </w:r>
      <w:r>
        <w:br/>
      </w:r>
      <w:r>
        <w:rPr>
          <w:rFonts w:ascii="Courier New" w:hAnsi="Courier New" w:cs="Courier New"/>
        </w:rPr>
        <w:t>mean(x)</w:t>
      </w:r>
      <w:r>
        <w:t>        </w:t>
      </w:r>
      <w:r>
        <w:tab/>
        <w:t> </w:t>
      </w:r>
      <w:r>
        <w:tab/>
        <w:t xml:space="preserve"> </w:t>
      </w:r>
      <w:r>
        <w:rPr>
          <w:rFonts w:ascii="Times New Roman" w:hAnsi="Times New Roman" w:cs="Times New Roman"/>
        </w:rPr>
        <w:t>checks base package</w:t>
      </w:r>
      <w:r>
        <w:t xml:space="preserve"> </w:t>
      </w:r>
      <w:r>
        <w:br/>
      </w:r>
      <w:r>
        <w:rPr>
          <w:rFonts w:ascii="Courier New" w:hAnsi="Courier New" w:cs="Courier New"/>
        </w:rPr>
        <w:t>sd(x)</w:t>
      </w:r>
      <w:r>
        <w:t xml:space="preserve">               </w:t>
      </w:r>
      <w:r>
        <w:tab/>
      </w:r>
      <w:r>
        <w:tab/>
        <w:t xml:space="preserve"> </w:t>
      </w:r>
      <w:r>
        <w:rPr>
          <w:rFonts w:ascii="Times New Roman" w:hAnsi="Times New Roman" w:cs="Times New Roman"/>
        </w:rPr>
        <w:t>checks stats package</w:t>
      </w:r>
      <w:r>
        <w:br/>
      </w:r>
      <w:r>
        <w:rPr>
          <w:rFonts w:ascii="Courier New" w:hAnsi="Courier New" w:cs="Courier New"/>
        </w:rPr>
        <w:t>plot(x)</w:t>
      </w:r>
      <w:r>
        <w:t xml:space="preserve">          </w:t>
      </w:r>
      <w:r>
        <w:tab/>
      </w:r>
      <w:r>
        <w:tab/>
        <w:t xml:space="preserve"> </w:t>
      </w:r>
      <w:r>
        <w:rPr>
          <w:rFonts w:ascii="Times New Roman" w:hAnsi="Times New Roman" w:cs="Times New Roman"/>
        </w:rPr>
        <w:t>checks graphics package</w:t>
      </w:r>
      <w:r>
        <w:br/>
      </w:r>
      <w:r>
        <w:rPr>
          <w:rFonts w:ascii="Courier New" w:hAnsi="Courier New" w:cs="Courier New"/>
        </w:rPr>
        <w:t>combn(x,10)</w:t>
      </w:r>
      <w:r>
        <w:t>  </w:t>
      </w:r>
      <w:r>
        <w:tab/>
        <w:t xml:space="preserve"> </w:t>
      </w:r>
      <w:r>
        <w:rPr>
          <w:rFonts w:ascii="Times New Roman" w:hAnsi="Times New Roman" w:cs="Times New Roman"/>
        </w:rPr>
        <w:t>checks utils package</w:t>
      </w:r>
    </w:p>
    <w:p w:rsidR="00463A7C" w:rsidRPr="009A2C73" w:rsidRDefault="00463A7C"/>
    <w:p w:rsidR="00CB7171" w:rsidRPr="009A2C73" w:rsidRDefault="00CF6E16">
      <w:pPr>
        <w:rPr>
          <w:rFonts w:ascii="Times New Roman" w:hAnsi="Times New Roman" w:cs="Times New Roman"/>
        </w:rPr>
      </w:pPr>
      <w:r w:rsidRPr="009A2C73">
        <w:rPr>
          <w:rFonts w:ascii="Times New Roman" w:hAnsi="Times New Roman" w:cs="Times New Roman"/>
        </w:rPr>
        <w:t>If these are completed with no error the four packages are successfully installed.</w:t>
      </w:r>
      <w:r w:rsidR="004B49CF" w:rsidRPr="009A2C73">
        <w:rPr>
          <w:rFonts w:ascii="Times New Roman" w:hAnsi="Times New Roman" w:cs="Times New Roman"/>
        </w:rPr>
        <w:t xml:space="preserve"> Further guidance on the packages needed can be found in </w:t>
      </w:r>
      <w:hyperlink r:id="rId7" w:history="1">
        <w:r w:rsidR="004B49CF" w:rsidRPr="009C2E00">
          <w:rPr>
            <w:rStyle w:val="Hyperlink"/>
            <w:rFonts w:ascii="Times New Roman" w:hAnsi="Times New Roman" w:cs="Times New Roman"/>
          </w:rPr>
          <w:t>A Guide to CS1 and CS2 Examinations</w:t>
        </w:r>
      </w:hyperlink>
      <w:r w:rsidR="004B49CF" w:rsidRPr="009A2C73">
        <w:rPr>
          <w:rFonts w:ascii="Times New Roman" w:hAnsi="Times New Roman" w:cs="Times New Roman"/>
        </w:rPr>
        <w:t xml:space="preserve"> on the website.</w:t>
      </w:r>
    </w:p>
    <w:p w:rsidR="00CB7171" w:rsidRPr="009A2C73" w:rsidRDefault="00CF6E16">
      <w:pPr>
        <w:rPr>
          <w:rFonts w:ascii="Times New Roman" w:hAnsi="Times New Roman" w:cs="Times New Roman"/>
        </w:rPr>
      </w:pPr>
      <w:r w:rsidRPr="009A2C73">
        <w:rPr>
          <w:rFonts w:ascii="Times New Roman" w:hAnsi="Times New Roman" w:cs="Times New Roman"/>
        </w:rPr>
        <w:t>If you encounter any issues, please contact the Examinations Team on +44 (0) 1865 268873</w:t>
      </w:r>
    </w:p>
    <w:p w:rsidR="00CB7171" w:rsidRDefault="00CB7171">
      <w:pPr>
        <w:spacing w:after="0" w:line="240" w:lineRule="auto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9A2C73" w:rsidRPr="00B56765" w:rsidRDefault="009A2C73" w:rsidP="009A2C73">
      <w:pPr>
        <w:pStyle w:val="NoSpacing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56765">
        <w:rPr>
          <w:rFonts w:ascii="Times New Roman" w:hAnsi="Times New Roman" w:cs="Times New Roman"/>
          <w:b/>
          <w:sz w:val="30"/>
          <w:szCs w:val="30"/>
        </w:rPr>
        <w:t>END OF PRE-WORK MATERIAL</w:t>
      </w:r>
    </w:p>
    <w:p w:rsidR="00463A7C" w:rsidRDefault="00463A7C">
      <w:pPr>
        <w:spacing w:after="0" w:line="240" w:lineRule="auto"/>
        <w:jc w:val="center"/>
        <w:rPr>
          <w:rFonts w:ascii="TimesNewRomanPS-BoldItalic" w:hAnsi="TimesNewRomanPS-BoldItalic" w:cs="TimesNewRomanPS-BoldItalic"/>
          <w:b/>
          <w:bCs/>
          <w:iCs/>
          <w:sz w:val="24"/>
          <w:szCs w:val="24"/>
        </w:rPr>
      </w:pPr>
    </w:p>
    <w:p w:rsidR="00CB7171" w:rsidRPr="009A2C73" w:rsidRDefault="009C2E00">
      <w:pPr>
        <w:spacing w:after="0" w:line="240" w:lineRule="auto"/>
        <w:rPr>
          <w:rFonts w:ascii="Times New Roman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bCs/>
          <w:iCs/>
          <w:sz w:val="24"/>
        </w:rPr>
        <w:t>CS1B A</w:t>
      </w:r>
      <w:r w:rsidR="00CF6E16" w:rsidRPr="009A2C73">
        <w:rPr>
          <w:rFonts w:ascii="Times New Roman" w:hAnsi="Times New Roman" w:cs="Times New Roman"/>
          <w:bCs/>
          <w:iCs/>
          <w:sz w:val="24"/>
        </w:rPr>
        <w:t>202</w:t>
      </w:r>
      <w:r>
        <w:rPr>
          <w:rFonts w:ascii="Times New Roman" w:hAnsi="Times New Roman" w:cs="Times New Roman"/>
          <w:bCs/>
          <w:iCs/>
          <w:sz w:val="24"/>
        </w:rPr>
        <w:t>1</w:t>
      </w:r>
      <w:r w:rsidR="00CF6E16" w:rsidRPr="009A2C73">
        <w:rPr>
          <w:rFonts w:ascii="Times New Roman" w:hAnsi="Times New Roman" w:cs="Times New Roman"/>
          <w:bCs/>
          <w:iCs/>
          <w:sz w:val="24"/>
        </w:rPr>
        <w:t xml:space="preserve"> </w:t>
      </w:r>
      <w:r w:rsidR="00CF6E16" w:rsidRPr="009A2C73">
        <w:rPr>
          <w:rFonts w:ascii="Times New Roman" w:hAnsi="Times New Roman" w:cs="Times New Roman"/>
          <w:bCs/>
          <w:iCs/>
          <w:sz w:val="24"/>
        </w:rPr>
        <w:tab/>
      </w:r>
      <w:r w:rsidR="00CF6E16" w:rsidRPr="009A2C73">
        <w:rPr>
          <w:rFonts w:ascii="Times New Roman" w:hAnsi="Times New Roman" w:cs="Times New Roman"/>
          <w:bCs/>
          <w:iCs/>
          <w:sz w:val="24"/>
        </w:rPr>
        <w:tab/>
      </w:r>
      <w:r w:rsidR="00CF6E16" w:rsidRPr="009A2C73">
        <w:rPr>
          <w:rFonts w:ascii="Times New Roman" w:hAnsi="Times New Roman" w:cs="Times New Roman"/>
          <w:bCs/>
          <w:iCs/>
          <w:sz w:val="24"/>
        </w:rPr>
        <w:tab/>
      </w:r>
      <w:r w:rsidR="00770A4C" w:rsidRPr="009A2C73">
        <w:rPr>
          <w:rFonts w:ascii="Times New Roman" w:hAnsi="Times New Roman" w:cs="Times New Roman"/>
          <w:bCs/>
          <w:iCs/>
          <w:sz w:val="24"/>
        </w:rPr>
        <w:tab/>
      </w:r>
      <w:r w:rsidR="009A2C73">
        <w:rPr>
          <w:rFonts w:ascii="Times New Roman" w:hAnsi="Times New Roman" w:cs="Times New Roman"/>
          <w:bCs/>
          <w:iCs/>
          <w:sz w:val="24"/>
        </w:rPr>
        <w:tab/>
      </w:r>
      <w:r w:rsidR="009A2C73">
        <w:rPr>
          <w:rFonts w:ascii="Times New Roman" w:hAnsi="Times New Roman" w:cs="Times New Roman"/>
          <w:bCs/>
          <w:iCs/>
          <w:sz w:val="24"/>
        </w:rPr>
        <w:tab/>
      </w:r>
      <w:r w:rsidR="00CF6E16" w:rsidRPr="009A2C73">
        <w:rPr>
          <w:rFonts w:ascii="Times New Roman" w:hAnsi="Times New Roman" w:cs="Times New Roman"/>
          <w:bCs/>
          <w:iCs/>
          <w:sz w:val="24"/>
        </w:rPr>
        <w:t>© Institute and Faculty of Actuaries</w:t>
      </w:r>
    </w:p>
    <w:sectPr w:rsidR="00CB7171" w:rsidRPr="009A2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9A6" w:rsidRDefault="00E579A6">
      <w:pPr>
        <w:spacing w:after="0" w:line="240" w:lineRule="auto"/>
      </w:pPr>
      <w:r>
        <w:separator/>
      </w:r>
    </w:p>
  </w:endnote>
  <w:endnote w:type="continuationSeparator" w:id="0">
    <w:p w:rsidR="00E579A6" w:rsidRDefault="00E57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-BoldItalic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9A6" w:rsidRDefault="00E579A6">
      <w:pPr>
        <w:spacing w:after="0" w:line="240" w:lineRule="auto"/>
      </w:pPr>
      <w:r>
        <w:separator/>
      </w:r>
    </w:p>
  </w:footnote>
  <w:footnote w:type="continuationSeparator" w:id="0">
    <w:p w:rsidR="00E579A6" w:rsidRDefault="00E579A6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orge Streftaris">
    <w15:presenceInfo w15:providerId="Windows Live" w15:userId="e6daeba334845f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171"/>
    <w:rsid w:val="00463A7C"/>
    <w:rsid w:val="004B49CF"/>
    <w:rsid w:val="00500E10"/>
    <w:rsid w:val="005269A0"/>
    <w:rsid w:val="00587F86"/>
    <w:rsid w:val="00770A4C"/>
    <w:rsid w:val="007B40DE"/>
    <w:rsid w:val="009A2C73"/>
    <w:rsid w:val="009C2E00"/>
    <w:rsid w:val="00CB7171"/>
    <w:rsid w:val="00CF6E16"/>
    <w:rsid w:val="00E579A6"/>
    <w:rsid w:val="00F8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498C34-3269-463B-A33D-926B160E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Arial" w:eastAsia="Arial" w:hAnsi="Arial" w:cs="Arial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Arial" w:eastAsia="Arial" w:hAnsi="Arial" w:cs="Arial"/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Arial" w:eastAsia="Arial" w:hAnsi="Arial" w:cs="Arial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="Arial" w:eastAsia="Arial" w:hAnsi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="Arial" w:eastAsia="Arial" w:hAnsi="Arial" w:cs="Arial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color w:val="000000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before="300" w:after="80" w:line="240" w:lineRule="auto"/>
    </w:pPr>
    <w:rPr>
      <w:b/>
      <w:color w:val="000000"/>
      <w:sz w:val="72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i/>
      <w:color w:val="444444"/>
      <w:sz w:val="52"/>
    </w:rPr>
  </w:style>
  <w:style w:type="paragraph" w:styleId="Quote">
    <w:name w:val="Quote"/>
    <w:basedOn w:val="Normal"/>
    <w:next w:val="Normal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Header">
    <w:name w:val="head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paragraph" w:styleId="Footer">
    <w:name w:val="foot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ootnoteText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uiPriority w:val="99"/>
    <w:semiHidden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Pr>
      <w:b/>
      <w:bCs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F6E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ctuaries.org.uk/system/files/field/document/CS1%20and%20CS2%20Guide%20Jul%2020%20sh%20updat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tuaries.org.uk/studying/curriculum-2019/actuarial-statistic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 Serrano Gomez</dc:creator>
  <cp:lastModifiedBy>Ciara Trainor</cp:lastModifiedBy>
  <cp:revision>2</cp:revision>
  <dcterms:created xsi:type="dcterms:W3CDTF">2021-06-29T09:56:00Z</dcterms:created>
  <dcterms:modified xsi:type="dcterms:W3CDTF">2021-06-29T09:56:00Z</dcterms:modified>
</cp:coreProperties>
</file>